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8FBAF" w14:textId="77777777" w:rsidR="00F753E8" w:rsidRPr="00505BB6" w:rsidRDefault="00F753E8" w:rsidP="00C91241">
      <w:pPr>
        <w:tabs>
          <w:tab w:val="left" w:pos="2700"/>
        </w:tabs>
        <w:rPr>
          <w:rFonts w:cstheme="minorHAnsi"/>
        </w:rPr>
      </w:pPr>
      <w:r w:rsidRPr="00505BB6">
        <w:rPr>
          <w:rFonts w:cstheme="minorHAnsi"/>
        </w:rPr>
        <w:t>AIP Publishing</w:t>
      </w:r>
    </w:p>
    <w:p w14:paraId="4C7C1621" w14:textId="38CCD94F" w:rsidR="00F753E8" w:rsidRPr="00505BB6" w:rsidRDefault="00F753E8" w:rsidP="00F753E8">
      <w:pPr>
        <w:rPr>
          <w:rFonts w:cstheme="minorHAnsi"/>
        </w:rPr>
      </w:pPr>
      <w:r w:rsidRPr="00505BB6">
        <w:rPr>
          <w:rFonts w:cstheme="minorHAnsi"/>
        </w:rPr>
        <w:t xml:space="preserve">From </w:t>
      </w:r>
      <w:r w:rsidR="009A3534" w:rsidRPr="00505BB6">
        <w:rPr>
          <w:rFonts w:cstheme="minorHAnsi"/>
        </w:rPr>
        <w:t>Applied Physics Letters</w:t>
      </w:r>
    </w:p>
    <w:p w14:paraId="4F69DA9C" w14:textId="77777777" w:rsidR="00F753E8" w:rsidRPr="00505BB6" w:rsidRDefault="00F753E8" w:rsidP="00F753E8">
      <w:pPr>
        <w:rPr>
          <w:rFonts w:cstheme="minorHAnsi"/>
        </w:rPr>
      </w:pPr>
    </w:p>
    <w:p w14:paraId="142F3A1D" w14:textId="3EB819A5" w:rsidR="0000285B" w:rsidRDefault="0000285B" w:rsidP="00F753E8">
      <w:pPr>
        <w:rPr>
          <w:rFonts w:cstheme="minorHAnsi"/>
          <w:b/>
        </w:rPr>
      </w:pPr>
      <w:r w:rsidRPr="004F65D9">
        <w:rPr>
          <w:rFonts w:cstheme="minorHAnsi"/>
          <w:b/>
        </w:rPr>
        <w:t>Integrating photonic</w:t>
      </w:r>
      <w:r w:rsidR="004F65D9" w:rsidRPr="004F65D9">
        <w:rPr>
          <w:rFonts w:cstheme="minorHAnsi"/>
          <w:b/>
        </w:rPr>
        <w:t xml:space="preserve">s </w:t>
      </w:r>
      <w:r w:rsidRPr="004F65D9">
        <w:rPr>
          <w:rFonts w:cstheme="minorHAnsi"/>
          <w:b/>
        </w:rPr>
        <w:t xml:space="preserve">with superconducting electronics to create artificial </w:t>
      </w:r>
      <w:r w:rsidR="004F65D9" w:rsidRPr="004F65D9">
        <w:rPr>
          <w:rFonts w:cstheme="minorHAnsi"/>
          <w:b/>
        </w:rPr>
        <w:t>intelligent systems</w:t>
      </w:r>
    </w:p>
    <w:p w14:paraId="34F853F3" w14:textId="77777777" w:rsidR="00390D8C" w:rsidRDefault="00390D8C" w:rsidP="00F753E8">
      <w:pPr>
        <w:rPr>
          <w:rFonts w:cstheme="minorHAnsi"/>
          <w:i/>
        </w:rPr>
      </w:pPr>
    </w:p>
    <w:p w14:paraId="52BFFA46" w14:textId="317E8379" w:rsidR="006A5018" w:rsidRPr="004F65D9" w:rsidRDefault="00390D8C" w:rsidP="00F753E8">
      <w:pPr>
        <w:rPr>
          <w:rFonts w:cstheme="minorHAnsi"/>
          <w:b/>
        </w:rPr>
      </w:pPr>
      <w:r w:rsidRPr="00390D8C">
        <w:rPr>
          <w:rFonts w:cstheme="minorHAnsi"/>
          <w:i/>
        </w:rPr>
        <w:t>Optoelectronic</w:t>
      </w:r>
      <w:r w:rsidR="006A5018" w:rsidRPr="00390D8C">
        <w:rPr>
          <w:rFonts w:cstheme="minorHAnsi"/>
          <w:i/>
        </w:rPr>
        <w:t xml:space="preserve"> integration at low temperatures </w:t>
      </w:r>
      <w:r w:rsidRPr="00390D8C">
        <w:rPr>
          <w:rFonts w:cstheme="minorHAnsi"/>
          <w:i/>
        </w:rPr>
        <w:t>using</w:t>
      </w:r>
      <w:r w:rsidR="006A5018" w:rsidRPr="00390D8C">
        <w:rPr>
          <w:rFonts w:cstheme="minorHAnsi"/>
          <w:i/>
        </w:rPr>
        <w:t xml:space="preserve"> superconductors </w:t>
      </w:r>
      <w:del w:id="0" w:author="Jeffrey Shainline" w:date="2021-03-24T12:40:00Z">
        <w:r w:rsidRPr="00390D8C" w:rsidDel="00F16847">
          <w:rPr>
            <w:rFonts w:cstheme="minorHAnsi"/>
            <w:i/>
          </w:rPr>
          <w:delText xml:space="preserve">is </w:delText>
        </w:r>
      </w:del>
      <w:ins w:id="1" w:author="Jeffrey Shainline" w:date="2021-03-24T12:40:00Z">
        <w:r w:rsidR="00F16847">
          <w:rPr>
            <w:rFonts w:cstheme="minorHAnsi"/>
            <w:i/>
          </w:rPr>
          <w:t xml:space="preserve"> may be</w:t>
        </w:r>
        <w:r w:rsidR="00F16847" w:rsidRPr="00390D8C">
          <w:rPr>
            <w:rFonts w:cstheme="minorHAnsi"/>
            <w:i/>
          </w:rPr>
          <w:t xml:space="preserve"> </w:t>
        </w:r>
      </w:ins>
      <w:r w:rsidRPr="00390D8C">
        <w:rPr>
          <w:rFonts w:cstheme="minorHAnsi"/>
          <w:i/>
        </w:rPr>
        <w:t xml:space="preserve">easier </w:t>
      </w:r>
      <w:r w:rsidR="006A5018" w:rsidRPr="00390D8C">
        <w:rPr>
          <w:rFonts w:cstheme="minorHAnsi"/>
          <w:i/>
        </w:rPr>
        <w:t xml:space="preserve">than when working at room temperatures using </w:t>
      </w:r>
      <w:proofErr w:type="gramStart"/>
      <w:r w:rsidR="006A5018" w:rsidRPr="00390D8C">
        <w:rPr>
          <w:rFonts w:cstheme="minorHAnsi"/>
          <w:i/>
        </w:rPr>
        <w:t>semiconductors</w:t>
      </w:r>
      <w:proofErr w:type="gramEnd"/>
      <w:r>
        <w:rPr>
          <w:rFonts w:cstheme="minorHAnsi"/>
        </w:rPr>
        <w:t xml:space="preserve"> </w:t>
      </w:r>
    </w:p>
    <w:p w14:paraId="07747F9F" w14:textId="77777777" w:rsidR="00FB15BF" w:rsidRDefault="00FB15BF" w:rsidP="00F753E8">
      <w:pPr>
        <w:rPr>
          <w:rFonts w:cstheme="minorHAnsi"/>
        </w:rPr>
      </w:pPr>
    </w:p>
    <w:p w14:paraId="01746E44" w14:textId="77777777" w:rsidR="00FB15BF" w:rsidRPr="00505BB6" w:rsidRDefault="00FB15BF" w:rsidP="00FB15BF">
      <w:pPr>
        <w:rPr>
          <w:rFonts w:cstheme="minorHAnsi"/>
        </w:rPr>
      </w:pPr>
      <w:r w:rsidRPr="00505BB6">
        <w:rPr>
          <w:rFonts w:cstheme="minorHAnsi"/>
        </w:rPr>
        <w:t>EMBARGOED for release until 11:00 a.m. Eastern (U.S.) on Month Date, 202</w:t>
      </w:r>
      <w:r>
        <w:rPr>
          <w:rFonts w:cstheme="minorHAnsi"/>
        </w:rPr>
        <w:t>1</w:t>
      </w:r>
    </w:p>
    <w:p w14:paraId="51C21A08" w14:textId="77777777" w:rsidR="00F869D3" w:rsidRDefault="00F869D3" w:rsidP="00F753E8">
      <w:pPr>
        <w:rPr>
          <w:rFonts w:cstheme="minorHAnsi"/>
        </w:rPr>
      </w:pPr>
    </w:p>
    <w:p w14:paraId="356DFA29" w14:textId="6C0EA33D" w:rsidR="00F753E8" w:rsidRPr="00AE5447" w:rsidRDefault="00F81E4D" w:rsidP="00FB15BF">
      <w:pPr>
        <w:ind w:firstLine="720"/>
      </w:pPr>
      <w:r w:rsidRPr="00AE5447">
        <w:t xml:space="preserve">As </w:t>
      </w:r>
      <w:r w:rsidR="00BD20F3" w:rsidRPr="00AE5447">
        <w:t>artificial</w:t>
      </w:r>
      <w:r w:rsidR="00E9053C" w:rsidRPr="00AE5447">
        <w:t xml:space="preserve"> intelligence</w:t>
      </w:r>
      <w:r w:rsidR="00BD20F3" w:rsidRPr="00AE5447">
        <w:t xml:space="preserve"> has attracted broad interest, many researchers are focused on u</w:t>
      </w:r>
      <w:r w:rsidR="00F869D3" w:rsidRPr="00AE5447">
        <w:t xml:space="preserve">nderstanding how the brain accomplishes cognition </w:t>
      </w:r>
      <w:r w:rsidR="00BD20F3" w:rsidRPr="00AE5447">
        <w:t xml:space="preserve">so they can </w:t>
      </w:r>
      <w:r w:rsidR="00E9053C" w:rsidRPr="00AE5447">
        <w:t>construct</w:t>
      </w:r>
      <w:r w:rsidR="00BD20F3" w:rsidRPr="00AE5447">
        <w:t xml:space="preserve"> </w:t>
      </w:r>
      <w:r w:rsidR="00E9053C" w:rsidRPr="00AE5447">
        <w:t xml:space="preserve">artificial </w:t>
      </w:r>
      <w:r w:rsidR="00BD20F3" w:rsidRPr="00AE5447">
        <w:t xml:space="preserve">systems with </w:t>
      </w:r>
      <w:r w:rsidR="00F869D3" w:rsidRPr="00AE5447">
        <w:t xml:space="preserve">general intelligence comparable to humans. </w:t>
      </w:r>
      <w:r w:rsidRPr="00AE5447">
        <w:t xml:space="preserve"> Many have approached this challenge by </w:t>
      </w:r>
      <w:r w:rsidR="00FB15BF" w:rsidRPr="00AE5447">
        <w:t xml:space="preserve">using conventional silicon microelectronics in conjunction with light but the fabrication of silicon chips that have both electronic and photonic circuit elements is </w:t>
      </w:r>
      <w:r w:rsidR="004B05CB" w:rsidRPr="00AE5447">
        <w:t>difficult</w:t>
      </w:r>
      <w:r w:rsidR="00FB15BF" w:rsidRPr="00AE5447">
        <w:t xml:space="preserve"> for ma</w:t>
      </w:r>
      <w:r w:rsidR="004B05CB" w:rsidRPr="00AE5447">
        <w:t>n</w:t>
      </w:r>
      <w:r w:rsidR="00FB15BF" w:rsidRPr="00AE5447">
        <w:t xml:space="preserve">y physical and practical reasons related to </w:t>
      </w:r>
      <w:del w:id="2" w:author="Jeffrey Shainline" w:date="2021-03-24T12:28:00Z">
        <w:r w:rsidR="00FB15BF" w:rsidRPr="00AE5447" w:rsidDel="00A225C8">
          <w:delText>how neurons communicate</w:delText>
        </w:r>
      </w:del>
      <w:ins w:id="3" w:author="Jeffrey Shainline" w:date="2021-03-24T12:28:00Z">
        <w:r w:rsidR="00A225C8">
          <w:t>the materials used for electronic and photonic components</w:t>
        </w:r>
      </w:ins>
      <w:r w:rsidR="00FB15BF" w:rsidRPr="00AE5447">
        <w:t xml:space="preserve">. </w:t>
      </w:r>
    </w:p>
    <w:p w14:paraId="70F7FE0F" w14:textId="032F9E02" w:rsidR="00FB15BF" w:rsidRPr="00AE5447" w:rsidRDefault="00FB15BF" w:rsidP="00FB15BF">
      <w:pPr>
        <w:ind w:firstLine="720"/>
      </w:pPr>
      <w:r w:rsidRPr="00AE5447">
        <w:t xml:space="preserve">In </w:t>
      </w:r>
      <w:r w:rsidR="004B05CB" w:rsidRPr="00AE5447">
        <w:t>a paper in Applied Physics Let</w:t>
      </w:r>
      <w:r w:rsidR="00351085" w:rsidRPr="00AE5447">
        <w:t xml:space="preserve">ters by AIP Publishing, researchers </w:t>
      </w:r>
      <w:r w:rsidR="00B9740E" w:rsidRPr="00AE5447">
        <w:t xml:space="preserve">at the National Institute of Standards and Technology </w:t>
      </w:r>
      <w:r w:rsidR="00351085" w:rsidRPr="00AE5447">
        <w:t xml:space="preserve">propose a new approach to large-scale artificial intelligence by focusing on integrating photonic components with superconducting electronics rather than semiconducting electronics. </w:t>
      </w:r>
    </w:p>
    <w:p w14:paraId="404AD5EC" w14:textId="7486C98B" w:rsidR="00351085" w:rsidRPr="00AE5447" w:rsidRDefault="00B9740E" w:rsidP="00390D8C">
      <w:pPr>
        <w:pStyle w:val="p1"/>
        <w:rPr>
          <w:rFonts w:ascii="Times New Roman" w:hAnsi="Times New Roman"/>
          <w:sz w:val="24"/>
          <w:szCs w:val="24"/>
        </w:rPr>
      </w:pPr>
      <w:r w:rsidRPr="00AE5447">
        <w:rPr>
          <w:rFonts w:ascii="Times New Roman" w:hAnsi="Times New Roman"/>
          <w:sz w:val="24"/>
          <w:szCs w:val="24"/>
        </w:rPr>
        <w:t xml:space="preserve">            </w:t>
      </w:r>
      <w:r w:rsidR="00351085" w:rsidRPr="00AE5447">
        <w:rPr>
          <w:rFonts w:ascii="Times New Roman" w:hAnsi="Times New Roman"/>
          <w:sz w:val="24"/>
          <w:szCs w:val="24"/>
        </w:rPr>
        <w:t>“We argue tha</w:t>
      </w:r>
      <w:r w:rsidR="00BB425E" w:rsidRPr="00AE5447">
        <w:rPr>
          <w:rFonts w:ascii="Times New Roman" w:hAnsi="Times New Roman"/>
          <w:sz w:val="24"/>
          <w:szCs w:val="24"/>
        </w:rPr>
        <w:t xml:space="preserve">t </w:t>
      </w:r>
      <w:ins w:id="4" w:author="Jeffrey Shainline" w:date="2021-03-24T12:29:00Z">
        <w:r w:rsidR="00A225C8">
          <w:rPr>
            <w:rFonts w:ascii="Times New Roman" w:hAnsi="Times New Roman"/>
            <w:sz w:val="24"/>
            <w:szCs w:val="24"/>
          </w:rPr>
          <w:t xml:space="preserve">by </w:t>
        </w:r>
      </w:ins>
      <w:r w:rsidR="00BB425E" w:rsidRPr="00AE5447">
        <w:rPr>
          <w:rFonts w:ascii="Times New Roman" w:hAnsi="Times New Roman"/>
          <w:sz w:val="24"/>
          <w:szCs w:val="24"/>
        </w:rPr>
        <w:t xml:space="preserve">operating at low temperature and </w:t>
      </w:r>
      <w:del w:id="5" w:author="Jeffrey Shainline" w:date="2021-03-24T12:29:00Z">
        <w:r w:rsidR="00390D8C" w:rsidRPr="00AE5447" w:rsidDel="00A225C8">
          <w:rPr>
            <w:rFonts w:ascii="Times New Roman" w:hAnsi="Times New Roman"/>
            <w:sz w:val="24"/>
            <w:szCs w:val="24"/>
          </w:rPr>
          <w:delText xml:space="preserve">by </w:delText>
        </w:r>
      </w:del>
      <w:r w:rsidR="00351085" w:rsidRPr="00AE5447">
        <w:rPr>
          <w:rFonts w:ascii="Times New Roman" w:hAnsi="Times New Roman"/>
          <w:sz w:val="24"/>
          <w:szCs w:val="24"/>
        </w:rPr>
        <w:t>using sup</w:t>
      </w:r>
      <w:r w:rsidR="00BB425E" w:rsidRPr="00AE5447">
        <w:rPr>
          <w:rFonts w:ascii="Times New Roman" w:hAnsi="Times New Roman"/>
          <w:sz w:val="24"/>
          <w:szCs w:val="24"/>
        </w:rPr>
        <w:t xml:space="preserve">erconducting electronic circuits, </w:t>
      </w:r>
      <w:del w:id="6" w:author="Jeffrey Shainline" w:date="2021-03-24T12:29:00Z">
        <w:r w:rsidR="00BB425E" w:rsidRPr="00AE5447" w:rsidDel="00A225C8">
          <w:rPr>
            <w:rFonts w:ascii="Times New Roman" w:hAnsi="Times New Roman"/>
            <w:sz w:val="24"/>
            <w:szCs w:val="24"/>
          </w:rPr>
          <w:delText xml:space="preserve">superconducting </w:delText>
        </w:r>
      </w:del>
      <w:r w:rsidR="00BB425E" w:rsidRPr="00AE5447">
        <w:rPr>
          <w:rFonts w:ascii="Times New Roman" w:hAnsi="Times New Roman"/>
          <w:sz w:val="24"/>
          <w:szCs w:val="24"/>
        </w:rPr>
        <w:t>single-photon detectors and silicon light sources</w:t>
      </w:r>
      <w:r w:rsidR="00390D8C" w:rsidRPr="00AE5447">
        <w:rPr>
          <w:rFonts w:ascii="Times New Roman" w:hAnsi="Times New Roman"/>
          <w:sz w:val="24"/>
          <w:szCs w:val="24"/>
        </w:rPr>
        <w:t>, we</w:t>
      </w:r>
      <w:r w:rsidR="00BB425E" w:rsidRPr="00AE5447">
        <w:rPr>
          <w:rFonts w:ascii="Times New Roman" w:hAnsi="Times New Roman"/>
          <w:sz w:val="24"/>
          <w:szCs w:val="24"/>
        </w:rPr>
        <w:t xml:space="preserve"> will open a path toward rich computational functionality and scalable fabrication,” said author Jeff</w:t>
      </w:r>
      <w:r w:rsidRPr="00AE5447">
        <w:rPr>
          <w:rFonts w:ascii="Times New Roman" w:hAnsi="Times New Roman"/>
          <w:sz w:val="24"/>
          <w:szCs w:val="24"/>
        </w:rPr>
        <w:t>rey</w:t>
      </w:r>
      <w:r w:rsidR="00BB425E" w:rsidRPr="00AE5447">
        <w:rPr>
          <w:rFonts w:ascii="Times New Roman" w:hAnsi="Times New Roman"/>
          <w:sz w:val="24"/>
          <w:szCs w:val="24"/>
        </w:rPr>
        <w:t xml:space="preserve"> Shainline. </w:t>
      </w:r>
    </w:p>
    <w:p w14:paraId="155084E7" w14:textId="17C4E0CA" w:rsidR="00931D77" w:rsidRPr="00AE5447" w:rsidRDefault="002B7AFA" w:rsidP="00931D77">
      <w:pPr>
        <w:ind w:firstLine="720"/>
      </w:pPr>
      <w:r w:rsidRPr="00AE5447">
        <w:t>The re</w:t>
      </w:r>
      <w:r w:rsidR="004009C3" w:rsidRPr="00AE5447">
        <w:t>s</w:t>
      </w:r>
      <w:r w:rsidRPr="00AE5447">
        <w:t>earchers prop</w:t>
      </w:r>
      <w:r w:rsidR="004009C3" w:rsidRPr="00AE5447">
        <w:t>o</w:t>
      </w:r>
      <w:r w:rsidRPr="00AE5447">
        <w:t>se that using light for communication in conjunction with complex electronic circuits for computation will enable a</w:t>
      </w:r>
      <w:r w:rsidR="004009C3" w:rsidRPr="00AE5447">
        <w:t>rtificia</w:t>
      </w:r>
      <w:r w:rsidRPr="00AE5447">
        <w:t>l c</w:t>
      </w:r>
      <w:r w:rsidR="004009C3" w:rsidRPr="00AE5447">
        <w:t>ognitive s</w:t>
      </w:r>
      <w:r w:rsidR="00804488" w:rsidRPr="00AE5447">
        <w:t>yste</w:t>
      </w:r>
      <w:r w:rsidRPr="00AE5447">
        <w:t>ms of scale and functionality beyond what can be a</w:t>
      </w:r>
      <w:r w:rsidR="004009C3" w:rsidRPr="00AE5447">
        <w:t>c</w:t>
      </w:r>
      <w:r w:rsidRPr="00AE5447">
        <w:t xml:space="preserve">hieved with either light or electronics alone. </w:t>
      </w:r>
    </w:p>
    <w:p w14:paraId="7F5DFE4E" w14:textId="71EEC52A" w:rsidR="002B7AFA" w:rsidRPr="00AE5447" w:rsidRDefault="00931D77" w:rsidP="00FB15BF">
      <w:pPr>
        <w:ind w:firstLine="720"/>
      </w:pPr>
      <w:r w:rsidRPr="00AE5447">
        <w:t>“What surprised me most was that optoelectr</w:t>
      </w:r>
      <w:r w:rsidR="004009C3" w:rsidRPr="00AE5447">
        <w:t>o</w:t>
      </w:r>
      <w:r w:rsidRPr="00AE5447">
        <w:t xml:space="preserve">nic integration may be much easier when working at low temperatures and </w:t>
      </w:r>
      <w:del w:id="7" w:author="Jeffrey Shainline" w:date="2021-03-24T12:29:00Z">
        <w:r w:rsidRPr="00AE5447" w:rsidDel="00A225C8">
          <w:delText>s</w:delText>
        </w:r>
      </w:del>
      <w:r w:rsidRPr="00AE5447">
        <w:t>u</w:t>
      </w:r>
      <w:ins w:id="8" w:author="Jeffrey Shainline" w:date="2021-03-24T12:29:00Z">
        <w:r w:rsidR="00A225C8">
          <w:t>s</w:t>
        </w:r>
      </w:ins>
      <w:r w:rsidRPr="00AE5447">
        <w:t>ing superconductors than when working at room temperatures and using semiconductors,” said Shainline.</w:t>
      </w:r>
    </w:p>
    <w:p w14:paraId="2D372BC2" w14:textId="628EDB44" w:rsidR="00931D77" w:rsidRPr="00AE5447" w:rsidRDefault="00931D77" w:rsidP="00FB15BF">
      <w:pPr>
        <w:ind w:firstLine="720"/>
      </w:pPr>
      <w:r w:rsidRPr="00AE5447">
        <w:t>Superconducting photon detectors enable detection of a single photo</w:t>
      </w:r>
      <w:ins w:id="9" w:author="Jeffrey Shainline" w:date="2021-03-24T12:30:00Z">
        <w:r w:rsidR="00A225C8">
          <w:t>n</w:t>
        </w:r>
      </w:ins>
      <w:r w:rsidRPr="00AE5447">
        <w:t xml:space="preserve">, while semiconducting photon detectors require about a thousand photons. So not only do silicon light sources work </w:t>
      </w:r>
      <w:del w:id="10" w:author="Jeffrey Shainline" w:date="2021-03-24T12:38:00Z">
        <w:r w:rsidRPr="00AE5447" w:rsidDel="003924C4">
          <w:delText>in a</w:delText>
        </w:r>
      </w:del>
      <w:ins w:id="11" w:author="Jeffrey Shainline" w:date="2021-03-24T12:38:00Z">
        <w:r w:rsidR="003924C4">
          <w:t>at</w:t>
        </w:r>
      </w:ins>
      <w:r w:rsidRPr="00AE5447">
        <w:t xml:space="preserve"> 4K temperature, but they can be 1000 times less bright than their room-tem</w:t>
      </w:r>
      <w:r w:rsidR="004009C3" w:rsidRPr="00AE5447">
        <w:t>per</w:t>
      </w:r>
      <w:r w:rsidRPr="00AE5447">
        <w:t>ature counterparts and still communicate effectively.</w:t>
      </w:r>
    </w:p>
    <w:p w14:paraId="4129717A" w14:textId="31845879" w:rsidR="00390D8C" w:rsidRPr="00AE5447" w:rsidRDefault="00931D77" w:rsidP="00931D77">
      <w:pPr>
        <w:ind w:firstLine="720"/>
      </w:pPr>
      <w:r w:rsidRPr="00AE5447">
        <w:t>Some applications such as chips in cell phones r</w:t>
      </w:r>
      <w:r w:rsidR="004009C3" w:rsidRPr="00AE5447">
        <w:t>e</w:t>
      </w:r>
      <w:r w:rsidRPr="00AE5447">
        <w:t xml:space="preserve">quire working at room temperature, </w:t>
      </w:r>
      <w:r w:rsidR="00390D8C" w:rsidRPr="00AE5447">
        <w:t xml:space="preserve">but </w:t>
      </w:r>
      <w:r w:rsidRPr="00AE5447">
        <w:t xml:space="preserve">the </w:t>
      </w:r>
      <w:del w:id="12" w:author="Jeffrey Shainline" w:date="2021-03-24T12:38:00Z">
        <w:r w:rsidRPr="00AE5447" w:rsidDel="003924C4">
          <w:delText>findings are still</w:delText>
        </w:r>
      </w:del>
      <w:ins w:id="13" w:author="Jeffrey Shainline" w:date="2021-03-24T12:38:00Z">
        <w:r w:rsidR="003924C4">
          <w:t>proposed technology would still have</w:t>
        </w:r>
      </w:ins>
      <w:r w:rsidRPr="00AE5447">
        <w:t xml:space="preserve"> wide-reaching </w:t>
      </w:r>
      <w:ins w:id="14" w:author="Jeffrey Shainline" w:date="2021-03-24T12:39:00Z">
        <w:r w:rsidR="003924C4">
          <w:t xml:space="preserve">applicability </w:t>
        </w:r>
      </w:ins>
      <w:r w:rsidRPr="00AE5447">
        <w:t>for</w:t>
      </w:r>
      <w:del w:id="15" w:author="Jeffrey Shainline" w:date="2021-03-24T12:39:00Z">
        <w:r w:rsidRPr="00AE5447" w:rsidDel="003924C4">
          <w:delText xml:space="preserve"> certain</w:delText>
        </w:r>
      </w:del>
      <w:r w:rsidRPr="00AE5447">
        <w:t xml:space="preserve"> advanced computing system</w:t>
      </w:r>
      <w:ins w:id="16" w:author="Jeffrey Shainline" w:date="2021-03-24T12:39:00Z">
        <w:r w:rsidR="003924C4">
          <w:t>s</w:t>
        </w:r>
      </w:ins>
      <w:r w:rsidRPr="00AE5447">
        <w:t>. Next the researchers will explore more complex integration with other superconducting electronic circuits as well as de</w:t>
      </w:r>
      <w:r w:rsidR="00C178C2" w:rsidRPr="00AE5447">
        <w:t>mons</w:t>
      </w:r>
      <w:r w:rsidRPr="00AE5447">
        <w:t>trat</w:t>
      </w:r>
      <w:r w:rsidR="00C178C2" w:rsidRPr="00AE5447">
        <w:t>ing all of the components that compri</w:t>
      </w:r>
      <w:r w:rsidRPr="00AE5447">
        <w:t>s</w:t>
      </w:r>
      <w:r w:rsidR="00C178C2" w:rsidRPr="00AE5447">
        <w:t>e</w:t>
      </w:r>
      <w:r w:rsidRPr="00AE5447">
        <w:t xml:space="preserve"> artificial cognitive systems, including synapses </w:t>
      </w:r>
      <w:r w:rsidR="00C178C2" w:rsidRPr="00AE5447">
        <w:t>and</w:t>
      </w:r>
      <w:r w:rsidRPr="00AE5447">
        <w:t xml:space="preserve"> neurons. </w:t>
      </w:r>
    </w:p>
    <w:p w14:paraId="56F5C382" w14:textId="4A254A9D" w:rsidR="001911BD" w:rsidRPr="00AE5447" w:rsidRDefault="000F6D02" w:rsidP="001911BD">
      <w:pPr>
        <w:ind w:firstLine="720"/>
        <w:rPr>
          <w:rFonts w:eastAsia="Times New Roman"/>
        </w:rPr>
      </w:pPr>
      <w:r w:rsidRPr="00AE5447">
        <w:t>Showing that the hardware can be manufactured in a sc</w:t>
      </w:r>
      <w:r w:rsidR="00804488" w:rsidRPr="00AE5447">
        <w:t>a</w:t>
      </w:r>
      <w:r w:rsidRPr="00AE5447">
        <w:t>lable manner so that large systems can be realize</w:t>
      </w:r>
      <w:ins w:id="17" w:author="Jeffrey Shainline" w:date="2021-03-24T12:39:00Z">
        <w:r w:rsidR="003924C4">
          <w:t>d</w:t>
        </w:r>
      </w:ins>
      <w:r w:rsidRPr="00AE5447">
        <w:t xml:space="preserve"> at a reasonable cost will also be important.</w:t>
      </w:r>
      <w:r w:rsidR="00390D8C" w:rsidRPr="00AE5447">
        <w:t xml:space="preserve"> </w:t>
      </w:r>
      <w:r w:rsidRPr="00AE5447">
        <w:t xml:space="preserve">Superconducting optoelectronic integration could also help create scalable quantum technologies </w:t>
      </w:r>
      <w:del w:id="18" w:author="Jeffrey Shainline" w:date="2021-03-24T12:40:00Z">
        <w:r w:rsidRPr="00AE5447" w:rsidDel="003924C4">
          <w:delText xml:space="preserve">such as a quantum module </w:delText>
        </w:r>
      </w:del>
      <w:r w:rsidRPr="00AE5447">
        <w:t xml:space="preserve">based on superconducting or photonic qubits. </w:t>
      </w:r>
      <w:r w:rsidR="001911BD" w:rsidRPr="00AE5447">
        <w:rPr>
          <w:rFonts w:eastAsia="Times New Roman"/>
          <w:color w:val="000000"/>
          <w:shd w:val="clear" w:color="auto" w:fill="FFFFFF"/>
        </w:rPr>
        <w:t xml:space="preserve">Such quantum-neural hybrid systems may also lead to new ways of leveraging the strengths of quantum entanglement with spiking neurons. </w:t>
      </w:r>
    </w:p>
    <w:p w14:paraId="264FC269" w14:textId="5548AF48" w:rsidR="000F6D02" w:rsidRPr="00505BB6" w:rsidRDefault="000F6D02" w:rsidP="00390D8C">
      <w:pPr>
        <w:ind w:firstLine="720"/>
        <w:rPr>
          <w:rFonts w:cstheme="minorHAnsi"/>
        </w:rPr>
      </w:pPr>
    </w:p>
    <w:p w14:paraId="6E1614C6" w14:textId="77777777" w:rsidR="00F753E8" w:rsidRPr="00505BB6" w:rsidRDefault="00F753E8" w:rsidP="00F753E8">
      <w:pPr>
        <w:rPr>
          <w:rFonts w:cstheme="minorHAnsi"/>
        </w:rPr>
      </w:pPr>
      <w:bookmarkStart w:id="19" w:name="_Hlk13643039"/>
    </w:p>
    <w:p w14:paraId="06096958" w14:textId="77777777" w:rsidR="00E458FF" w:rsidRPr="00505BB6" w:rsidRDefault="00E458FF" w:rsidP="00E458FF">
      <w:pPr>
        <w:rPr>
          <w:rFonts w:cstheme="minorHAnsi"/>
        </w:rPr>
      </w:pPr>
      <w:r w:rsidRPr="00505BB6">
        <w:rPr>
          <w:rFonts w:cstheme="minorHAnsi"/>
        </w:rPr>
        <w:t>For More Information:</w:t>
      </w:r>
    </w:p>
    <w:p w14:paraId="321B07FF" w14:textId="4EF8CB0F" w:rsidR="00E458FF" w:rsidRPr="00505BB6" w:rsidRDefault="008F118B" w:rsidP="00E458FF">
      <w:pPr>
        <w:rPr>
          <w:rFonts w:cstheme="minorHAnsi"/>
        </w:rPr>
      </w:pPr>
      <w:r w:rsidRPr="00505BB6">
        <w:rPr>
          <w:rFonts w:cstheme="minorHAnsi"/>
        </w:rPr>
        <w:t>Larry Frum</w:t>
      </w:r>
      <w:r w:rsidR="00E458FF" w:rsidRPr="00505BB6">
        <w:rPr>
          <w:rFonts w:cstheme="minorHAnsi"/>
        </w:rPr>
        <w:t xml:space="preserve">, AIP Media </w:t>
      </w:r>
    </w:p>
    <w:p w14:paraId="520E8FDC" w14:textId="77777777" w:rsidR="00E458FF" w:rsidRPr="00505BB6" w:rsidRDefault="00E458FF" w:rsidP="00E458FF">
      <w:pPr>
        <w:tabs>
          <w:tab w:val="left" w:pos="2260"/>
        </w:tabs>
        <w:rPr>
          <w:rFonts w:cstheme="minorHAnsi"/>
        </w:rPr>
      </w:pPr>
      <w:r w:rsidRPr="00505BB6">
        <w:rPr>
          <w:rFonts w:cstheme="minorHAnsi"/>
        </w:rPr>
        <w:t>+1 301-209-3090</w:t>
      </w:r>
      <w:r w:rsidRPr="00505BB6">
        <w:rPr>
          <w:rFonts w:cstheme="minorHAnsi"/>
        </w:rPr>
        <w:tab/>
      </w:r>
    </w:p>
    <w:p w14:paraId="13B1DD0A" w14:textId="7E224C29" w:rsidR="00E458FF" w:rsidRPr="00505BB6" w:rsidRDefault="00F16847" w:rsidP="00E458FF">
      <w:pPr>
        <w:rPr>
          <w:rFonts w:cstheme="minorHAnsi"/>
        </w:rPr>
      </w:pPr>
      <w:hyperlink r:id="rId4" w:history="1">
        <w:r w:rsidR="00615C08" w:rsidRPr="00505BB6">
          <w:rPr>
            <w:rStyle w:val="Hyperlink"/>
            <w:rFonts w:cstheme="minorHAnsi"/>
          </w:rPr>
          <w:t>media@aip.org</w:t>
        </w:r>
      </w:hyperlink>
    </w:p>
    <w:bookmarkEnd w:id="19"/>
    <w:p w14:paraId="54258CFF" w14:textId="77777777" w:rsidR="00F753E8" w:rsidRPr="00505BB6" w:rsidRDefault="00F753E8" w:rsidP="00F753E8">
      <w:pPr>
        <w:rPr>
          <w:rFonts w:cstheme="minorHAnsi"/>
        </w:rPr>
      </w:pPr>
    </w:p>
    <w:p w14:paraId="513E7AD5" w14:textId="77777777" w:rsidR="00F753E8" w:rsidRPr="00505BB6" w:rsidRDefault="00F753E8" w:rsidP="00F753E8">
      <w:pPr>
        <w:rPr>
          <w:rFonts w:cstheme="minorHAnsi"/>
        </w:rPr>
      </w:pPr>
    </w:p>
    <w:p w14:paraId="64FB27B3" w14:textId="795FFC2C" w:rsidR="00936A9E" w:rsidRPr="00505BB6" w:rsidRDefault="00F753E8" w:rsidP="00F753E8">
      <w:pPr>
        <w:rPr>
          <w:rFonts w:cstheme="minorHAnsi"/>
        </w:rPr>
      </w:pPr>
      <w:r w:rsidRPr="00505BB6">
        <w:rPr>
          <w:rFonts w:cstheme="minorHAnsi"/>
        </w:rPr>
        <w:t>WASHINGTON, Month Date, 20</w:t>
      </w:r>
      <w:r w:rsidR="00615C08" w:rsidRPr="00505BB6">
        <w:rPr>
          <w:rFonts w:cstheme="minorHAnsi"/>
        </w:rPr>
        <w:t>2</w:t>
      </w:r>
      <w:r w:rsidR="00505BB6">
        <w:rPr>
          <w:rFonts w:cstheme="minorHAnsi"/>
        </w:rPr>
        <w:t>1</w:t>
      </w:r>
      <w:r w:rsidRPr="00505BB6">
        <w:rPr>
          <w:rFonts w:cstheme="minorHAnsi"/>
        </w:rPr>
        <w:t xml:space="preserve"> -- </w:t>
      </w:r>
    </w:p>
    <w:p w14:paraId="742C6DAD" w14:textId="77777777" w:rsidR="00F3245D" w:rsidRPr="00505BB6" w:rsidRDefault="00F3245D" w:rsidP="00F753E8">
      <w:pPr>
        <w:rPr>
          <w:rFonts w:cstheme="minorHAnsi"/>
        </w:rPr>
      </w:pPr>
    </w:p>
    <w:p w14:paraId="124EB9FE" w14:textId="65C2E138" w:rsidR="00F3245D" w:rsidRPr="00505BB6" w:rsidRDefault="009F6F93" w:rsidP="00F3245D">
      <w:pPr>
        <w:rPr>
          <w:rFonts w:cstheme="minorHAnsi"/>
        </w:rPr>
      </w:pPr>
      <w:bookmarkStart w:id="20" w:name="_Hlk13643056"/>
      <w:r w:rsidRPr="00505BB6">
        <w:rPr>
          <w:rFonts w:cstheme="minorHAnsi"/>
        </w:rPr>
        <w:t>##</w:t>
      </w:r>
      <w:r w:rsidR="00F3245D" w:rsidRPr="00505BB6">
        <w:rPr>
          <w:rFonts w:cstheme="minorHAnsi"/>
        </w:rPr>
        <w:t>#</w:t>
      </w:r>
    </w:p>
    <w:p w14:paraId="7141FD2B" w14:textId="77777777" w:rsidR="00F3245D" w:rsidRPr="00505BB6" w:rsidRDefault="00F3245D" w:rsidP="00F3245D">
      <w:pPr>
        <w:rPr>
          <w:rFonts w:cstheme="minorHAnsi"/>
        </w:rPr>
      </w:pPr>
    </w:p>
    <w:p w14:paraId="5FA6732F" w14:textId="691A0041" w:rsidR="00F3245D" w:rsidRPr="00FF7A02" w:rsidRDefault="00F3245D" w:rsidP="00F3245D">
      <w:pPr>
        <w:rPr>
          <w:rFonts w:eastAsia="Times New Roman"/>
        </w:rPr>
      </w:pPr>
      <w:r w:rsidRPr="00FF7A02">
        <w:t>The article, "</w:t>
      </w:r>
      <w:r w:rsidR="00FF7A02" w:rsidRPr="00FF7A02">
        <w:rPr>
          <w:rFonts w:eastAsia="Times New Roman"/>
          <w:color w:val="222222"/>
          <w:shd w:val="clear" w:color="auto" w:fill="FFFFFF"/>
        </w:rPr>
        <w:t>Optoelectronic Intelligence</w:t>
      </w:r>
      <w:r w:rsidRPr="00FF7A02">
        <w:t xml:space="preserve">" is authored by </w:t>
      </w:r>
      <w:r w:rsidR="00FF7A02" w:rsidRPr="00FF7A02">
        <w:rPr>
          <w:rFonts w:eastAsia="Times New Roman"/>
          <w:color w:val="222222"/>
          <w:shd w:val="clear" w:color="auto" w:fill="FFFFFF"/>
        </w:rPr>
        <w:t>Jeffrey Michael Shainline</w:t>
      </w:r>
      <w:r w:rsidRPr="00FF7A02">
        <w:t xml:space="preserve">.  The article will appear in </w:t>
      </w:r>
      <w:r w:rsidR="009A3534" w:rsidRPr="00FF7A02">
        <w:t>Applied Physics Letters</w:t>
      </w:r>
      <w:r w:rsidRPr="00FF7A02">
        <w:t xml:space="preserve"> on Month Date, 20</w:t>
      </w:r>
      <w:r w:rsidR="00615C08" w:rsidRPr="00FF7A02">
        <w:t>2</w:t>
      </w:r>
      <w:r w:rsidR="00505BB6" w:rsidRPr="00FF7A02">
        <w:t>1</w:t>
      </w:r>
      <w:r w:rsidRPr="00FF7A02">
        <w:t xml:space="preserve"> (DOI: 10.</w:t>
      </w:r>
      <w:r w:rsidR="00FF7A02" w:rsidRPr="00FF7A02">
        <w:rPr>
          <w:rFonts w:eastAsia="Times New Roman"/>
          <w:color w:val="222222"/>
          <w:shd w:val="clear" w:color="auto" w:fill="FFFFFF"/>
        </w:rPr>
        <w:t xml:space="preserve"> 1063/5.0040567</w:t>
      </w:r>
      <w:r w:rsidR="00FF7A02" w:rsidRPr="00FF7A02">
        <w:rPr>
          <w:rFonts w:eastAsia="Times New Roman"/>
        </w:rPr>
        <w:t xml:space="preserve">). </w:t>
      </w:r>
      <w:r w:rsidRPr="00FF7A02">
        <w:t xml:space="preserve">After that date, it can be accessed at </w:t>
      </w:r>
      <w:r w:rsidRPr="00FF7A02">
        <w:rPr>
          <w:color w:val="4472C4" w:themeColor="accent1"/>
        </w:rPr>
        <w:t>LINK</w:t>
      </w:r>
      <w:r w:rsidRPr="00FF7A02">
        <w:t>.</w:t>
      </w:r>
    </w:p>
    <w:p w14:paraId="0F9DB01D" w14:textId="77777777" w:rsidR="00F3245D" w:rsidRPr="00505BB6" w:rsidRDefault="00F3245D" w:rsidP="00F3245D">
      <w:pPr>
        <w:rPr>
          <w:rFonts w:cstheme="minorHAnsi"/>
        </w:rPr>
      </w:pPr>
    </w:p>
    <w:p w14:paraId="2F79FA70" w14:textId="77777777" w:rsidR="00F3245D" w:rsidRPr="00505BB6" w:rsidRDefault="00F3245D" w:rsidP="00F3245D">
      <w:pPr>
        <w:rPr>
          <w:rFonts w:cstheme="minorHAnsi"/>
          <w:b/>
        </w:rPr>
      </w:pPr>
      <w:r w:rsidRPr="00505BB6">
        <w:rPr>
          <w:rFonts w:cstheme="minorHAnsi"/>
          <w:b/>
        </w:rPr>
        <w:t>ABOUT THE JOURNAL</w:t>
      </w:r>
    </w:p>
    <w:p w14:paraId="37DEF850" w14:textId="77777777" w:rsidR="00946536" w:rsidRPr="00505BB6" w:rsidRDefault="00946536" w:rsidP="00F3245D">
      <w:pPr>
        <w:rPr>
          <w:rFonts w:cstheme="minorHAnsi"/>
          <w:b/>
        </w:rPr>
      </w:pPr>
    </w:p>
    <w:p w14:paraId="24850622" w14:textId="19A928D9" w:rsidR="00946536" w:rsidRPr="00505BB6" w:rsidRDefault="009F16C4" w:rsidP="00946536">
      <w:pPr>
        <w:rPr>
          <w:rFonts w:cstheme="minorHAnsi"/>
          <w:iCs/>
        </w:rPr>
      </w:pPr>
      <w:r w:rsidRPr="00505BB6">
        <w:rPr>
          <w:rFonts w:cstheme="minorHAnsi"/>
          <w:iCs/>
          <w:color w:val="666666"/>
        </w:rPr>
        <w:t xml:space="preserve">Applied Physics Letters </w:t>
      </w:r>
      <w:r w:rsidRPr="00505BB6">
        <w:rPr>
          <w:rFonts w:cstheme="minorHAnsi"/>
          <w:color w:val="666666"/>
        </w:rPr>
        <w:t xml:space="preserve">features rapid reports on significant discoveries in applied physics. The journal covers new experimental and theoretical research on applications of physics phenomena related to all branches of science, engineering, and modern technology. </w:t>
      </w:r>
      <w:r w:rsidR="00946536" w:rsidRPr="00505BB6">
        <w:rPr>
          <w:rFonts w:cstheme="minorHAnsi"/>
          <w:iCs/>
        </w:rPr>
        <w:t>See</w:t>
      </w:r>
      <w:r w:rsidRPr="00505BB6">
        <w:rPr>
          <w:rFonts w:cstheme="minorHAnsi"/>
          <w:iCs/>
        </w:rPr>
        <w:t xml:space="preserve"> </w:t>
      </w:r>
      <w:hyperlink r:id="rId5" w:history="1">
        <w:r w:rsidRPr="00505BB6">
          <w:rPr>
            <w:rStyle w:val="Hyperlink"/>
            <w:rFonts w:cstheme="minorHAnsi"/>
          </w:rPr>
          <w:t>https://aip.scitation.org/journal/apl</w:t>
        </w:r>
      </w:hyperlink>
      <w:r w:rsidRPr="00505BB6">
        <w:rPr>
          <w:rFonts w:cstheme="minorHAnsi"/>
          <w:color w:val="666666"/>
        </w:rPr>
        <w:t>.</w:t>
      </w:r>
    </w:p>
    <w:p w14:paraId="1E48FDF3" w14:textId="77777777" w:rsidR="00946536" w:rsidRPr="00505BB6" w:rsidRDefault="00946536" w:rsidP="00946536">
      <w:pPr>
        <w:rPr>
          <w:rFonts w:cstheme="minorHAnsi"/>
          <w:iCs/>
        </w:rPr>
      </w:pPr>
    </w:p>
    <w:p w14:paraId="351FF287" w14:textId="77777777" w:rsidR="00F3245D" w:rsidRPr="00505BB6" w:rsidRDefault="00F3245D" w:rsidP="00F3245D">
      <w:pPr>
        <w:rPr>
          <w:rFonts w:cstheme="minorHAnsi"/>
        </w:rPr>
      </w:pPr>
    </w:p>
    <w:p w14:paraId="25A7EB67" w14:textId="2C8EFA00" w:rsidR="00F3245D" w:rsidRPr="00505BB6" w:rsidRDefault="009F6F93" w:rsidP="00F3245D">
      <w:pPr>
        <w:widowControl w:val="0"/>
        <w:autoSpaceDE w:val="0"/>
        <w:autoSpaceDN w:val="0"/>
        <w:adjustRightInd w:val="0"/>
        <w:rPr>
          <w:rFonts w:cstheme="minorHAnsi"/>
        </w:rPr>
      </w:pPr>
      <w:r w:rsidRPr="00505BB6">
        <w:rPr>
          <w:rFonts w:cstheme="minorHAnsi"/>
        </w:rPr>
        <w:t>###</w:t>
      </w:r>
    </w:p>
    <w:p w14:paraId="2979949D" w14:textId="77777777" w:rsidR="00E458FF" w:rsidRPr="00505BB6" w:rsidRDefault="00E458FF" w:rsidP="00F3245D">
      <w:pPr>
        <w:rPr>
          <w:rFonts w:cstheme="minorHAnsi"/>
        </w:rPr>
      </w:pPr>
    </w:p>
    <w:p w14:paraId="0302FAC0" w14:textId="2588B49A" w:rsidR="00F3245D" w:rsidRPr="00505BB6" w:rsidRDefault="00F3245D" w:rsidP="00F3245D">
      <w:pPr>
        <w:rPr>
          <w:rFonts w:cstheme="minorHAnsi"/>
        </w:rPr>
      </w:pPr>
      <w:r w:rsidRPr="00505BB6">
        <w:rPr>
          <w:rFonts w:cstheme="minorHAnsi"/>
        </w:rPr>
        <w:t xml:space="preserve">Authors: </w:t>
      </w:r>
      <w:r w:rsidR="00FF7A02">
        <w:rPr>
          <w:rFonts w:cstheme="minorHAnsi"/>
        </w:rPr>
        <w:t xml:space="preserve">Jeffrey Michael Shainline </w:t>
      </w:r>
    </w:p>
    <w:p w14:paraId="245A514C" w14:textId="74FF7935" w:rsidR="00F3245D" w:rsidRPr="00505BB6" w:rsidRDefault="00F3245D" w:rsidP="00F3245D">
      <w:pPr>
        <w:rPr>
          <w:rFonts w:cstheme="minorHAnsi"/>
        </w:rPr>
      </w:pPr>
      <w:r w:rsidRPr="00505BB6">
        <w:rPr>
          <w:rFonts w:cstheme="minorHAnsi"/>
        </w:rPr>
        <w:t>Author Affiliations</w:t>
      </w:r>
      <w:r w:rsidR="00FF7A02">
        <w:rPr>
          <w:rFonts w:cstheme="minorHAnsi"/>
        </w:rPr>
        <w:t xml:space="preserve">: </w:t>
      </w:r>
      <w:r w:rsidR="00AE5447">
        <w:rPr>
          <w:rFonts w:cstheme="minorHAnsi"/>
        </w:rPr>
        <w:t>National Institute of Standards and Technology</w:t>
      </w:r>
    </w:p>
    <w:p w14:paraId="37ED9745" w14:textId="344DD127" w:rsidR="00F3245D" w:rsidRPr="00B70587" w:rsidRDefault="00F3245D" w:rsidP="00F3245D">
      <w:pPr>
        <w:rPr>
          <w:rFonts w:eastAsia="Times New Roman"/>
        </w:rPr>
      </w:pPr>
      <w:r w:rsidRPr="00505BB6">
        <w:rPr>
          <w:rFonts w:cstheme="minorHAnsi"/>
        </w:rPr>
        <w:t xml:space="preserve">Contact: </w:t>
      </w:r>
      <w:hyperlink r:id="rId6" w:tgtFrame="_blank" w:history="1">
        <w:r w:rsidR="00B70587">
          <w:rPr>
            <w:rStyle w:val="Hyperlink"/>
            <w:rFonts w:ascii="Arial" w:eastAsia="Times New Roman" w:hAnsi="Arial" w:cs="Arial"/>
            <w:color w:val="1155CC"/>
            <w:shd w:val="clear" w:color="auto" w:fill="FFFFFF"/>
          </w:rPr>
          <w:t>jeffrey.shainline@nist.gov</w:t>
        </w:r>
      </w:hyperlink>
    </w:p>
    <w:p w14:paraId="30D10790" w14:textId="77777777" w:rsidR="00F3245D" w:rsidRPr="00505BB6" w:rsidRDefault="00F3245D" w:rsidP="00F3245D">
      <w:pPr>
        <w:widowControl w:val="0"/>
        <w:autoSpaceDE w:val="0"/>
        <w:autoSpaceDN w:val="0"/>
        <w:adjustRightInd w:val="0"/>
        <w:rPr>
          <w:rFonts w:cstheme="minorHAnsi"/>
        </w:rPr>
      </w:pPr>
    </w:p>
    <w:p w14:paraId="5E1BDC74" w14:textId="77777777" w:rsidR="00F3245D" w:rsidRPr="00505BB6" w:rsidRDefault="00F3245D" w:rsidP="00F3245D">
      <w:pPr>
        <w:rPr>
          <w:rFonts w:cstheme="minorHAnsi"/>
        </w:rPr>
      </w:pPr>
    </w:p>
    <w:p w14:paraId="6DE5305E" w14:textId="598F805D" w:rsidR="00F3245D" w:rsidRPr="00505BB6" w:rsidRDefault="00F3245D" w:rsidP="00F3245D">
      <w:pPr>
        <w:widowControl w:val="0"/>
        <w:autoSpaceDE w:val="0"/>
        <w:autoSpaceDN w:val="0"/>
        <w:adjustRightInd w:val="0"/>
        <w:rPr>
          <w:rFonts w:cstheme="minorHAnsi"/>
          <w:b/>
        </w:rPr>
      </w:pPr>
      <w:r w:rsidRPr="00505BB6">
        <w:rPr>
          <w:rFonts w:cstheme="minorHAnsi"/>
        </w:rPr>
        <w:t>Caption:</w:t>
      </w:r>
      <w:r w:rsidRPr="00505BB6">
        <w:rPr>
          <w:rFonts w:cstheme="minorHAnsi"/>
          <w:b/>
        </w:rPr>
        <w:t xml:space="preserve"> </w:t>
      </w:r>
    </w:p>
    <w:p w14:paraId="0C7D8B60" w14:textId="713C6379" w:rsidR="00F3245D" w:rsidRPr="00505BB6" w:rsidRDefault="00F3245D" w:rsidP="00F3245D">
      <w:pPr>
        <w:rPr>
          <w:rFonts w:cstheme="minorHAnsi"/>
        </w:rPr>
      </w:pPr>
      <w:r w:rsidRPr="00505BB6">
        <w:rPr>
          <w:rFonts w:cstheme="minorHAnsi"/>
        </w:rPr>
        <w:t xml:space="preserve">Credit: </w:t>
      </w:r>
    </w:p>
    <w:p w14:paraId="67786F32" w14:textId="77777777" w:rsidR="00F3245D" w:rsidRPr="00505BB6" w:rsidRDefault="00F3245D" w:rsidP="00F753E8">
      <w:pPr>
        <w:rPr>
          <w:rFonts w:cstheme="minorHAnsi"/>
        </w:rPr>
      </w:pPr>
    </w:p>
    <w:bookmarkEnd w:id="20"/>
    <w:p w14:paraId="17ACED1C" w14:textId="77777777" w:rsidR="00E458FF" w:rsidRPr="00505BB6" w:rsidRDefault="00E458FF" w:rsidP="00F753E8">
      <w:pPr>
        <w:rPr>
          <w:rFonts w:cstheme="minorHAnsi"/>
        </w:rPr>
      </w:pPr>
    </w:p>
    <w:sectPr w:rsidR="00E458FF" w:rsidRPr="00505BB6" w:rsidSect="00A8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rey Shainline">
    <w15:presenceInfo w15:providerId="Windows Live" w15:userId="d9c3179eeaeb36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E8"/>
    <w:rsid w:val="0000285B"/>
    <w:rsid w:val="0006232C"/>
    <w:rsid w:val="000F6D02"/>
    <w:rsid w:val="001911BD"/>
    <w:rsid w:val="002B7AFA"/>
    <w:rsid w:val="0030199B"/>
    <w:rsid w:val="00351085"/>
    <w:rsid w:val="00390D8C"/>
    <w:rsid w:val="003924C4"/>
    <w:rsid w:val="004009C3"/>
    <w:rsid w:val="004B05CB"/>
    <w:rsid w:val="004F65D9"/>
    <w:rsid w:val="00505BB6"/>
    <w:rsid w:val="00615C08"/>
    <w:rsid w:val="006A5018"/>
    <w:rsid w:val="006D5528"/>
    <w:rsid w:val="007C40D1"/>
    <w:rsid w:val="00804488"/>
    <w:rsid w:val="008F118B"/>
    <w:rsid w:val="00931D77"/>
    <w:rsid w:val="00936A9E"/>
    <w:rsid w:val="00946536"/>
    <w:rsid w:val="009A3534"/>
    <w:rsid w:val="009E7936"/>
    <w:rsid w:val="009F16C4"/>
    <w:rsid w:val="009F6F93"/>
    <w:rsid w:val="00A225C8"/>
    <w:rsid w:val="00A86061"/>
    <w:rsid w:val="00AE5447"/>
    <w:rsid w:val="00B676F7"/>
    <w:rsid w:val="00B70587"/>
    <w:rsid w:val="00B9740E"/>
    <w:rsid w:val="00BB425E"/>
    <w:rsid w:val="00BD20F3"/>
    <w:rsid w:val="00C178C2"/>
    <w:rsid w:val="00C91241"/>
    <w:rsid w:val="00DC3FF7"/>
    <w:rsid w:val="00E458FF"/>
    <w:rsid w:val="00E9053C"/>
    <w:rsid w:val="00F11D28"/>
    <w:rsid w:val="00F16847"/>
    <w:rsid w:val="00F3245D"/>
    <w:rsid w:val="00F71293"/>
    <w:rsid w:val="00F753E8"/>
    <w:rsid w:val="00F81E4D"/>
    <w:rsid w:val="00F869D3"/>
    <w:rsid w:val="00F95873"/>
    <w:rsid w:val="00FB15BF"/>
    <w:rsid w:val="00FC48EC"/>
    <w:rsid w:val="00FF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26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11B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8FF"/>
    <w:rPr>
      <w:color w:val="0563C1" w:themeColor="hyperlink"/>
      <w:u w:val="single"/>
    </w:rPr>
  </w:style>
  <w:style w:type="character" w:customStyle="1" w:styleId="UnresolvedMention1">
    <w:name w:val="Unresolved Mention1"/>
    <w:basedOn w:val="DefaultParagraphFont"/>
    <w:uiPriority w:val="99"/>
    <w:rsid w:val="009F16C4"/>
    <w:rPr>
      <w:color w:val="605E5C"/>
      <w:shd w:val="clear" w:color="auto" w:fill="E1DFDD"/>
    </w:rPr>
  </w:style>
  <w:style w:type="paragraph" w:customStyle="1" w:styleId="p1">
    <w:name w:val="p1"/>
    <w:basedOn w:val="Normal"/>
    <w:rsid w:val="00B9740E"/>
    <w:rPr>
      <w:rFonts w:ascii="Helvetica" w:hAnsi="Helvetica"/>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07881">
      <w:bodyDiv w:val="1"/>
      <w:marLeft w:val="0"/>
      <w:marRight w:val="0"/>
      <w:marTop w:val="0"/>
      <w:marBottom w:val="0"/>
      <w:divBdr>
        <w:top w:val="none" w:sz="0" w:space="0" w:color="auto"/>
        <w:left w:val="none" w:sz="0" w:space="0" w:color="auto"/>
        <w:bottom w:val="none" w:sz="0" w:space="0" w:color="auto"/>
        <w:right w:val="none" w:sz="0" w:space="0" w:color="auto"/>
      </w:divBdr>
    </w:div>
    <w:div w:id="200672078">
      <w:bodyDiv w:val="1"/>
      <w:marLeft w:val="0"/>
      <w:marRight w:val="0"/>
      <w:marTop w:val="0"/>
      <w:marBottom w:val="0"/>
      <w:divBdr>
        <w:top w:val="none" w:sz="0" w:space="0" w:color="auto"/>
        <w:left w:val="none" w:sz="0" w:space="0" w:color="auto"/>
        <w:bottom w:val="none" w:sz="0" w:space="0" w:color="auto"/>
        <w:right w:val="none" w:sz="0" w:space="0" w:color="auto"/>
      </w:divBdr>
    </w:div>
    <w:div w:id="255789456">
      <w:bodyDiv w:val="1"/>
      <w:marLeft w:val="0"/>
      <w:marRight w:val="0"/>
      <w:marTop w:val="0"/>
      <w:marBottom w:val="0"/>
      <w:divBdr>
        <w:top w:val="none" w:sz="0" w:space="0" w:color="auto"/>
        <w:left w:val="none" w:sz="0" w:space="0" w:color="auto"/>
        <w:bottom w:val="none" w:sz="0" w:space="0" w:color="auto"/>
        <w:right w:val="none" w:sz="0" w:space="0" w:color="auto"/>
      </w:divBdr>
    </w:div>
    <w:div w:id="672415951">
      <w:bodyDiv w:val="1"/>
      <w:marLeft w:val="0"/>
      <w:marRight w:val="0"/>
      <w:marTop w:val="0"/>
      <w:marBottom w:val="0"/>
      <w:divBdr>
        <w:top w:val="none" w:sz="0" w:space="0" w:color="auto"/>
        <w:left w:val="none" w:sz="0" w:space="0" w:color="auto"/>
        <w:bottom w:val="none" w:sz="0" w:space="0" w:color="auto"/>
        <w:right w:val="none" w:sz="0" w:space="0" w:color="auto"/>
      </w:divBdr>
    </w:div>
    <w:div w:id="1111633093">
      <w:bodyDiv w:val="1"/>
      <w:marLeft w:val="0"/>
      <w:marRight w:val="0"/>
      <w:marTop w:val="0"/>
      <w:marBottom w:val="0"/>
      <w:divBdr>
        <w:top w:val="none" w:sz="0" w:space="0" w:color="auto"/>
        <w:left w:val="none" w:sz="0" w:space="0" w:color="auto"/>
        <w:bottom w:val="none" w:sz="0" w:space="0" w:color="auto"/>
        <w:right w:val="none" w:sz="0" w:space="0" w:color="auto"/>
      </w:divBdr>
    </w:div>
    <w:div w:id="1464690716">
      <w:bodyDiv w:val="1"/>
      <w:marLeft w:val="0"/>
      <w:marRight w:val="0"/>
      <w:marTop w:val="0"/>
      <w:marBottom w:val="0"/>
      <w:divBdr>
        <w:top w:val="none" w:sz="0" w:space="0" w:color="auto"/>
        <w:left w:val="none" w:sz="0" w:space="0" w:color="auto"/>
        <w:bottom w:val="none" w:sz="0" w:space="0" w:color="auto"/>
        <w:right w:val="none" w:sz="0" w:space="0" w:color="auto"/>
      </w:divBdr>
    </w:div>
    <w:div w:id="170983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ffrey.shainline@nist.gov" TargetMode="External"/><Relationship Id="rId5" Type="http://schemas.openxmlformats.org/officeDocument/2006/relationships/hyperlink" Target="https://aip.scitation.org/journal/apl" TargetMode="External"/><Relationship Id="rId4" Type="http://schemas.openxmlformats.org/officeDocument/2006/relationships/hyperlink" Target="mailto:media@aip.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Majors</dc:creator>
  <cp:keywords/>
  <dc:description/>
  <cp:lastModifiedBy>Jeffrey Shainline</cp:lastModifiedBy>
  <cp:revision>4</cp:revision>
  <dcterms:created xsi:type="dcterms:W3CDTF">2021-03-24T18:27:00Z</dcterms:created>
  <dcterms:modified xsi:type="dcterms:W3CDTF">2021-03-24T18:40:00Z</dcterms:modified>
</cp:coreProperties>
</file>